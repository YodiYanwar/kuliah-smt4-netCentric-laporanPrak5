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90" w:rsidRPr="00746190" w:rsidRDefault="00746190" w:rsidP="00746190">
      <w:pPr>
        <w:shd w:val="clear" w:color="auto" w:fill="FFFFFF"/>
        <w:spacing w:after="0" w:line="480" w:lineRule="atLeast"/>
        <w:rPr>
          <w:rFonts w:ascii="Arial" w:eastAsia="Times New Roman" w:hAnsi="Arial" w:cs="Arial"/>
          <w:color w:val="333333"/>
          <w:sz w:val="23"/>
          <w:szCs w:val="23"/>
          <w:lang w:eastAsia="id-ID"/>
        </w:rPr>
      </w:pPr>
      <w:r w:rsidRPr="00746190">
        <w:rPr>
          <w:rFonts w:ascii="Georgia" w:eastAsia="Times New Roman" w:hAnsi="Georgia" w:cs="Arial"/>
          <w:i/>
          <w:iCs/>
          <w:color w:val="FF0000"/>
          <w:sz w:val="24"/>
          <w:szCs w:val="24"/>
          <w:highlight w:val="yellow"/>
          <w:lang w:eastAsia="id-ID"/>
        </w:rPr>
        <w:t>salah satu </w:t>
      </w:r>
      <w:hyperlink r:id="rId4" w:tgtFrame="_blank" w:tooltip="Manfaat internet" w:history="1">
        <w:r w:rsidRPr="00746190">
          <w:rPr>
            <w:rFonts w:ascii="Georgia" w:eastAsia="Times New Roman" w:hAnsi="Georgia" w:cs="Arial"/>
            <w:i/>
            <w:iCs/>
            <w:color w:val="FF0000"/>
            <w:sz w:val="24"/>
            <w:szCs w:val="24"/>
            <w:highlight w:val="yellow"/>
            <w:lang w:eastAsia="id-ID"/>
          </w:rPr>
          <w:t>manfaat internet</w:t>
        </w:r>
      </w:hyperlink>
      <w:r w:rsidRPr="00746190">
        <w:rPr>
          <w:rFonts w:ascii="Georgia" w:eastAsia="Times New Roman" w:hAnsi="Georgia" w:cs="Arial"/>
          <w:i/>
          <w:iCs/>
          <w:color w:val="FF0000"/>
          <w:sz w:val="24"/>
          <w:szCs w:val="24"/>
          <w:highlight w:val="yellow"/>
          <w:lang w:eastAsia="id-ID"/>
        </w:rPr>
        <w:t> adalah adanya fasilitas email , Sebuah mail server adalah sebuah aplikasi yang menerima e-mail masuk dari pengguna lokal dan pengirim remote dan ke depan keluar e-mail untuk pengiriman. Mail Server juga dikenal sebagai Mail Transfer Agent (MTA) atau Mail router /</w:t>
      </w:r>
      <w:hyperlink r:id="rId5" w:tooltip="Internet" w:history="1">
        <w:r w:rsidRPr="00746190">
          <w:rPr>
            <w:rFonts w:ascii="Georgia" w:eastAsia="Times New Roman" w:hAnsi="Georgia" w:cs="Arial"/>
            <w:i/>
            <w:iCs/>
            <w:color w:val="FF0000"/>
            <w:sz w:val="24"/>
            <w:szCs w:val="24"/>
            <w:highlight w:val="yellow"/>
            <w:lang w:eastAsia="id-ID"/>
          </w:rPr>
          <w:t>Internet</w:t>
        </w:r>
      </w:hyperlink>
      <w:r w:rsidRPr="00746190">
        <w:rPr>
          <w:rFonts w:ascii="Georgia" w:eastAsia="Times New Roman" w:hAnsi="Georgia" w:cs="Arial"/>
          <w:i/>
          <w:iCs/>
          <w:color w:val="FF0000"/>
          <w:sz w:val="24"/>
          <w:szCs w:val="24"/>
          <w:highlight w:val="yellow"/>
          <w:lang w:eastAsia="id-ID"/>
        </w:rPr>
        <w:t> Router).</w:t>
      </w:r>
      <w:r w:rsidRPr="00746190">
        <w:rPr>
          <w:rFonts w:ascii="Georgia" w:eastAsia="Times New Roman" w:hAnsi="Georgia" w:cs="Arial"/>
          <w:i/>
          <w:iCs/>
          <w:color w:val="FF0000"/>
          <w:sz w:val="24"/>
          <w:szCs w:val="24"/>
          <w:lang w:eastAsia="id-ID"/>
        </w:rPr>
        <w:t xml:space="preserve"> </w:t>
      </w:r>
      <w:r w:rsidRPr="00746190">
        <w:rPr>
          <w:rFonts w:ascii="Georgia" w:eastAsia="Times New Roman" w:hAnsi="Georgia" w:cs="Arial"/>
          <w:i/>
          <w:iCs/>
          <w:color w:val="FF00FF"/>
          <w:sz w:val="24"/>
          <w:szCs w:val="24"/>
          <w:lang w:eastAsia="id-ID"/>
        </w:rPr>
        <w:t>Sebuah </w:t>
      </w:r>
      <w:hyperlink r:id="rId6" w:tooltip="komputer" w:history="1">
        <w:r w:rsidRPr="00746190">
          <w:rPr>
            <w:rFonts w:ascii="Georgia" w:eastAsia="Times New Roman" w:hAnsi="Georgia" w:cs="Arial"/>
            <w:i/>
            <w:iCs/>
            <w:color w:val="6699CC"/>
            <w:sz w:val="24"/>
            <w:szCs w:val="24"/>
            <w:lang w:eastAsia="id-ID"/>
          </w:rPr>
          <w:t>komputer</w:t>
        </w:r>
      </w:hyperlink>
      <w:r w:rsidRPr="00746190">
        <w:rPr>
          <w:rFonts w:ascii="Georgia" w:eastAsia="Times New Roman" w:hAnsi="Georgia" w:cs="Arial"/>
          <w:i/>
          <w:iCs/>
          <w:color w:val="FF00FF"/>
          <w:sz w:val="24"/>
          <w:szCs w:val="24"/>
          <w:lang w:eastAsia="id-ID"/>
        </w:rPr>
        <w:t> yang didedikasikan untuk menjalankan jenis aplikasi </w:t>
      </w:r>
      <w:hyperlink r:id="rId7" w:tooltip="perangkat lunak komputer" w:history="1">
        <w:r w:rsidRPr="00746190">
          <w:rPr>
            <w:rFonts w:ascii="Georgia" w:eastAsia="Times New Roman" w:hAnsi="Georgia" w:cs="Arial"/>
            <w:i/>
            <w:iCs/>
            <w:color w:val="6699CC"/>
            <w:sz w:val="24"/>
            <w:szCs w:val="24"/>
            <w:lang w:eastAsia="id-ID"/>
          </w:rPr>
          <w:t>perangkat lunak komputer</w:t>
        </w:r>
      </w:hyperlink>
      <w:r w:rsidRPr="00746190">
        <w:rPr>
          <w:rFonts w:ascii="Georgia" w:eastAsia="Times New Roman" w:hAnsi="Georgia" w:cs="Arial"/>
          <w:i/>
          <w:iCs/>
          <w:color w:val="FF00FF"/>
          <w:sz w:val="24"/>
          <w:szCs w:val="24"/>
          <w:lang w:eastAsia="id-ID"/>
        </w:rPr>
        <w:t> yang juga disebut Mail Server. Hal ini dianggap sebagai jantung dari setiap email sistem.</w:t>
      </w:r>
    </w:p>
    <w:p w:rsidR="00746190" w:rsidRPr="00746190" w:rsidRDefault="00746190" w:rsidP="00746190">
      <w:pPr>
        <w:shd w:val="clear" w:color="auto" w:fill="FFFFFF"/>
        <w:spacing w:after="75" w:line="285" w:lineRule="atLeast"/>
        <w:rPr>
          <w:rFonts w:ascii="Arial" w:eastAsia="Times New Roman" w:hAnsi="Arial" w:cs="Arial"/>
          <w:color w:val="333333"/>
          <w:sz w:val="23"/>
          <w:szCs w:val="23"/>
          <w:lang w:eastAsia="id-ID"/>
        </w:rPr>
      </w:pPr>
      <w:ins w:id="0" w:author="Unknown">
        <w:r w:rsidRPr="00746190">
          <w:rPr>
            <w:rFonts w:ascii="Trebuchet MS" w:eastAsia="Times New Roman" w:hAnsi="Trebuchet MS" w:cs="Arial"/>
            <w:color w:val="FF00FF"/>
            <w:sz w:val="20"/>
            <w:szCs w:val="20"/>
            <w:lang w:eastAsia="id-ID"/>
          </w:rPr>
          <w:t>Setiap email yang dikirimkan dibuat untuk melewati sejumlah server mail sepanjang jalan ke penerima. Untuk user biasa, surat tersebut dikirim langsung tetapi proses adalah sesuatu yang dimengerti. Tanpa rangkaian Server Mail, pengguna hanya akan dapat mengirim email ke orang-orang yang alamat email domain sesuai dengan domain pengguna. Ini berarti bahwa pengguna hanya dapat mengirim pesan dari “xyz.com” ke pengguna sesama “xyz.com”.</w:t>
        </w:r>
      </w:ins>
    </w:p>
    <w:p w:rsidR="00746190" w:rsidRPr="00746190" w:rsidRDefault="00746190" w:rsidP="00746190">
      <w:pPr>
        <w:shd w:val="clear" w:color="auto" w:fill="FFFFFF"/>
        <w:spacing w:after="75" w:line="285" w:lineRule="atLeast"/>
        <w:rPr>
          <w:rFonts w:ascii="Arial" w:eastAsia="Times New Roman" w:hAnsi="Arial" w:cs="Arial"/>
          <w:color w:val="333333"/>
          <w:sz w:val="23"/>
          <w:szCs w:val="23"/>
          <w:lang w:eastAsia="id-ID"/>
        </w:rPr>
      </w:pPr>
      <w:ins w:id="1" w:author="Unknown">
        <w:r w:rsidRPr="00746190">
          <w:rPr>
            <w:rFonts w:ascii="Trebuchet MS" w:eastAsia="Times New Roman" w:hAnsi="Trebuchet MS" w:cs="Arial"/>
            <w:color w:val="FF00FF"/>
            <w:sz w:val="20"/>
            <w:szCs w:val="20"/>
            <w:lang w:eastAsia="id-ID"/>
          </w:rPr>
          <w:t>Server mail yang menawarkan solusi lengkap untuk semua kebutuhan sistem email yang berhubungan dengan pengguna. Ini pada dasarnya dirancang dan dikembangkan untuk memenuhi persyaratan dari setiap ukuran organisasi. Layanan Mail Server membantu dalam melindungi jaringan perusahaan dari ancaman keamanan (seperti virus dan spam). Beberapa fitur canggih Mail Server memastikan perlindungan yang maksimal dari jaringan dari segala macam ancaman eksternal. Ini juga melacak email yang dikelola atau diperoleh dari ISP.</w:t>
        </w:r>
      </w:ins>
    </w:p>
    <w:p w:rsidR="00746190" w:rsidRPr="00746190" w:rsidRDefault="00746190" w:rsidP="00746190">
      <w:pPr>
        <w:shd w:val="clear" w:color="auto" w:fill="FFFFFF"/>
        <w:spacing w:after="75" w:line="285" w:lineRule="atLeast"/>
        <w:rPr>
          <w:rFonts w:ascii="Arial" w:eastAsia="Times New Roman" w:hAnsi="Arial" w:cs="Arial"/>
          <w:color w:val="333333"/>
          <w:sz w:val="23"/>
          <w:szCs w:val="23"/>
          <w:lang w:eastAsia="id-ID"/>
        </w:rPr>
      </w:pPr>
      <w:ins w:id="2" w:author="Unknown">
        <w:r w:rsidRPr="00746190">
          <w:rPr>
            <w:rFonts w:ascii="Trebuchet MS" w:eastAsia="Times New Roman" w:hAnsi="Trebuchet MS" w:cs="Arial"/>
            <w:color w:val="FF00FF"/>
            <w:sz w:val="20"/>
            <w:szCs w:val="20"/>
            <w:lang w:eastAsia="id-ID"/>
          </w:rPr>
          <w:t>Komponen utama dari Mail Servers mencakup aturan Ditentukan pengguna (menentukan bagaimana Mail Server berhubungan dengan mengarahkan pesan masuk ke tujuan mereka dan bagaimana bereaksi terhadap pengirim pesan), penyimpanan permanen (surat masuk disimpan untuk distribusi kemudian untuk pengguna lokal), mail server daftar pengguna (database menyimpan nama pengguna lokal yang akan diakui sementara memberikan mail masuk) dll … Pesan, dalam perjalanan ke tujuan lain juga disimpan sementara di sini.</w:t>
        </w:r>
      </w:ins>
    </w:p>
    <w:p w:rsidR="00746190" w:rsidRPr="00746190" w:rsidRDefault="00746190" w:rsidP="00746190">
      <w:pPr>
        <w:shd w:val="clear" w:color="auto" w:fill="FFFFFF"/>
        <w:spacing w:after="75" w:line="285" w:lineRule="atLeast"/>
        <w:rPr>
          <w:rFonts w:ascii="Arial" w:eastAsia="Times New Roman" w:hAnsi="Arial" w:cs="Arial"/>
          <w:color w:val="333333"/>
          <w:sz w:val="23"/>
          <w:szCs w:val="23"/>
          <w:lang w:eastAsia="id-ID"/>
        </w:rPr>
      </w:pPr>
      <w:r w:rsidRPr="00746190">
        <w:rPr>
          <w:rFonts w:ascii="Trebuchet MS" w:eastAsia="Times New Roman" w:hAnsi="Trebuchet MS" w:cs="Arial"/>
          <w:color w:val="FF00FF"/>
          <w:sz w:val="20"/>
          <w:szCs w:val="20"/>
          <w:lang w:eastAsia="id-ID"/>
        </w:rPr>
        <w:t>S</w:t>
      </w:r>
      <w:ins w:id="3" w:author="Unknown">
        <w:r w:rsidRPr="00746190">
          <w:rPr>
            <w:rFonts w:ascii="Trebuchet MS" w:eastAsia="Times New Roman" w:hAnsi="Trebuchet MS" w:cs="Arial"/>
            <w:color w:val="FF00FF"/>
            <w:sz w:val="20"/>
            <w:szCs w:val="20"/>
            <w:lang w:eastAsia="id-ID"/>
          </w:rPr>
          <w:t>ebagian besar Mail Servers dioperasikan secara otomatis. Mail Server menetapkan aturan, menurut mana pesan akan dikirim atau diterima dari server mail lain. Mail Servers diklasifikasikan sebagai:</w:t>
        </w:r>
      </w:ins>
    </w:p>
    <w:p w:rsidR="00746190" w:rsidRPr="00746190" w:rsidRDefault="00746190" w:rsidP="00746190">
      <w:pPr>
        <w:shd w:val="clear" w:color="auto" w:fill="FFFFFF"/>
        <w:spacing w:after="75" w:line="285" w:lineRule="atLeast"/>
        <w:rPr>
          <w:rFonts w:ascii="Arial" w:eastAsia="Times New Roman" w:hAnsi="Arial" w:cs="Arial"/>
          <w:color w:val="333333"/>
          <w:sz w:val="23"/>
          <w:szCs w:val="23"/>
          <w:lang w:eastAsia="id-ID"/>
        </w:rPr>
      </w:pPr>
      <w:r w:rsidRPr="00746190">
        <w:rPr>
          <w:rFonts w:ascii="Trebuchet MS" w:eastAsia="Times New Roman" w:hAnsi="Trebuchet MS" w:cs="Arial"/>
          <w:color w:val="FF00FF"/>
          <w:sz w:val="20"/>
          <w:szCs w:val="20"/>
          <w:lang w:eastAsia="id-ID"/>
        </w:rPr>
        <w:t>S</w:t>
      </w:r>
      <w:ins w:id="4" w:author="Unknown">
        <w:r w:rsidRPr="00746190">
          <w:rPr>
            <w:rFonts w:ascii="Trebuchet MS" w:eastAsia="Times New Roman" w:hAnsi="Trebuchet MS" w:cs="Arial"/>
            <w:color w:val="FF00FF"/>
            <w:sz w:val="20"/>
            <w:szCs w:val="20"/>
            <w:lang w:eastAsia="id-ID"/>
          </w:rPr>
          <w:t>erver Outgoing Mail (SMTP atau Server) Server Surat masuk (POP3 atau server)</w:t>
        </w:r>
      </w:ins>
    </w:p>
    <w:p w:rsidR="00746190" w:rsidRPr="00746190" w:rsidRDefault="00746190" w:rsidP="00746190">
      <w:pPr>
        <w:shd w:val="clear" w:color="auto" w:fill="FFFFFF"/>
        <w:spacing w:after="0" w:line="285" w:lineRule="atLeast"/>
        <w:rPr>
          <w:rFonts w:ascii="Arial" w:eastAsia="Times New Roman" w:hAnsi="Arial" w:cs="Arial"/>
          <w:color w:val="333333"/>
          <w:sz w:val="23"/>
          <w:szCs w:val="23"/>
          <w:lang w:eastAsia="id-ID"/>
        </w:rPr>
      </w:pPr>
      <w:ins w:id="5" w:author="Unknown">
        <w:r w:rsidRPr="00746190">
          <w:rPr>
            <w:rFonts w:ascii="Trebuchet MS" w:eastAsia="Times New Roman" w:hAnsi="Trebuchet MS" w:cs="Arial"/>
            <w:color w:val="FF00FF"/>
            <w:sz w:val="20"/>
            <w:szCs w:val="20"/>
            <w:lang w:eastAsia="id-ID"/>
          </w:rPr>
          <w:t>Salah satu fitur yang banyak digunakan dari Mail Server itu Web Mail Server. Menggunakan Web Server Mail, karyawan dari sebuah organisasi dapat memiliki akses ke mail resmi mereka dari luar. Ini memungkinkan pengguna untuk mengakses account email resmi mereka di </w:t>
        </w:r>
        <w:r w:rsidRPr="00746190">
          <w:rPr>
            <w:rFonts w:ascii="Trebuchet MS" w:eastAsia="Times New Roman" w:hAnsi="Trebuchet MS" w:cs="Arial"/>
            <w:color w:val="FF00FF"/>
            <w:sz w:val="20"/>
            <w:szCs w:val="20"/>
            <w:lang w:eastAsia="id-ID"/>
          </w:rPr>
          <w:fldChar w:fldCharType="begin"/>
        </w:r>
        <w:r w:rsidRPr="00746190">
          <w:rPr>
            <w:rFonts w:ascii="Trebuchet MS" w:eastAsia="Times New Roman" w:hAnsi="Trebuchet MS" w:cs="Arial"/>
            <w:color w:val="FF00FF"/>
            <w:sz w:val="20"/>
            <w:szCs w:val="20"/>
            <w:lang w:eastAsia="id-ID"/>
          </w:rPr>
          <w:instrText xml:space="preserve"> HYPERLINK "http://chapila.com/internet/manfaat-internet-secara-umum.html" \o "internet" </w:instrText>
        </w:r>
        <w:r w:rsidRPr="00746190">
          <w:rPr>
            <w:rFonts w:ascii="Trebuchet MS" w:eastAsia="Times New Roman" w:hAnsi="Trebuchet MS" w:cs="Arial"/>
            <w:color w:val="FF00FF"/>
            <w:sz w:val="20"/>
            <w:szCs w:val="20"/>
            <w:lang w:eastAsia="id-ID"/>
          </w:rPr>
          <w:fldChar w:fldCharType="separate"/>
        </w:r>
        <w:r w:rsidRPr="00746190">
          <w:rPr>
            <w:rFonts w:ascii="Trebuchet MS" w:eastAsia="Times New Roman" w:hAnsi="Trebuchet MS" w:cs="Arial"/>
            <w:color w:val="6699CC"/>
            <w:sz w:val="20"/>
            <w:szCs w:val="20"/>
            <w:lang w:eastAsia="id-ID"/>
          </w:rPr>
          <w:t>internet</w:t>
        </w:r>
        <w:r w:rsidRPr="00746190">
          <w:rPr>
            <w:rFonts w:ascii="Trebuchet MS" w:eastAsia="Times New Roman" w:hAnsi="Trebuchet MS" w:cs="Arial"/>
            <w:color w:val="FF00FF"/>
            <w:sz w:val="20"/>
            <w:szCs w:val="20"/>
            <w:lang w:eastAsia="id-ID"/>
          </w:rPr>
          <w:fldChar w:fldCharType="end"/>
        </w:r>
        <w:r w:rsidRPr="00746190">
          <w:rPr>
            <w:rFonts w:ascii="Trebuchet MS" w:eastAsia="Times New Roman" w:hAnsi="Trebuchet MS" w:cs="Arial"/>
            <w:color w:val="FF00FF"/>
            <w:sz w:val="20"/>
            <w:szCs w:val="20"/>
            <w:lang w:eastAsia="id-ID"/>
          </w:rPr>
          <w:t>, dengan menggunakan peramban , dari mana saja di dunia, dan juga memungkinkan mengirim atau menerima email.</w:t>
        </w:r>
      </w:ins>
    </w:p>
    <w:p w:rsidR="006A6CB2" w:rsidRDefault="006A6CB2"/>
    <w:p w:rsidR="003C32A2" w:rsidRDefault="003C32A2"/>
    <w:p w:rsidR="003C32A2" w:rsidRPr="003C32A2" w:rsidRDefault="003C32A2" w:rsidP="003C32A2">
      <w:pPr>
        <w:spacing w:after="150" w:line="300" w:lineRule="atLeast"/>
        <w:rPr>
          <w:rFonts w:ascii="Helvetica" w:eastAsia="Times New Roman" w:hAnsi="Helvetica" w:cs="Helvetica"/>
          <w:color w:val="000000"/>
          <w:sz w:val="21"/>
          <w:szCs w:val="21"/>
          <w:lang w:eastAsia="id-ID"/>
        </w:rPr>
      </w:pPr>
      <w:r w:rsidRPr="003C32A2">
        <w:rPr>
          <w:rFonts w:ascii="Helvetica" w:eastAsia="Times New Roman" w:hAnsi="Helvetica" w:cs="Helvetica"/>
          <w:color w:val="000000"/>
          <w:sz w:val="21"/>
          <w:szCs w:val="21"/>
          <w:lang w:eastAsia="id-ID"/>
        </w:rPr>
        <w:t>Simple Mail Transfer Protocol (SMTP) adalah salah satu protokol yang umum digunakan untuk pengiriman surat elektronik di Internet.</w:t>
      </w:r>
    </w:p>
    <w:p w:rsidR="003C32A2" w:rsidRPr="003C32A2" w:rsidRDefault="003C32A2" w:rsidP="003C32A2">
      <w:pPr>
        <w:spacing w:after="150" w:line="300" w:lineRule="atLeast"/>
        <w:rPr>
          <w:rFonts w:ascii="Helvetica" w:eastAsia="Times New Roman" w:hAnsi="Helvetica" w:cs="Helvetica"/>
          <w:color w:val="000000"/>
          <w:sz w:val="21"/>
          <w:szCs w:val="21"/>
          <w:lang w:eastAsia="id-ID"/>
        </w:rPr>
      </w:pPr>
      <w:r w:rsidRPr="003C32A2">
        <w:rPr>
          <w:rFonts w:ascii="Helvetica" w:eastAsia="Times New Roman" w:hAnsi="Helvetica" w:cs="Helvetica"/>
          <w:color w:val="000000"/>
          <w:sz w:val="21"/>
          <w:szCs w:val="21"/>
          <w:lang w:eastAsia="id-ID"/>
        </w:rPr>
        <w:t>Protokol ini digunakan untuk mengirimkan data dari komputer pengirim surat elektronik ke server surat elektronik penerima. Protokol ini timbul karena desain sistem surat elektronik yang mengharuskan adanya server surat elektronik yang menampung sementara, sampai surat elektronik diambil oleh penerima yang berhak.</w:t>
      </w:r>
      <w:bookmarkStart w:id="6" w:name="_GoBack"/>
      <w:bookmarkEnd w:id="6"/>
    </w:p>
    <w:p w:rsidR="003C32A2" w:rsidRDefault="003C32A2" w:rsidP="003C32A2">
      <w:r w:rsidRPr="003C32A2">
        <w:rPr>
          <w:rFonts w:ascii="Helvetica" w:eastAsia="Times New Roman" w:hAnsi="Helvetica" w:cs="Helvetica"/>
          <w:color w:val="000000"/>
          <w:sz w:val="21"/>
          <w:szCs w:val="21"/>
          <w:lang w:eastAsia="id-ID"/>
        </w:rPr>
        <w:lastRenderedPageBreak/>
        <w:br/>
      </w:r>
      <w:r w:rsidRPr="003C32A2">
        <w:rPr>
          <w:rFonts w:ascii="Helvetica" w:eastAsia="Times New Roman" w:hAnsi="Helvetica" w:cs="Helvetica"/>
          <w:color w:val="000000"/>
          <w:sz w:val="21"/>
          <w:szCs w:val="21"/>
          <w:lang w:eastAsia="id-ID"/>
        </w:rPr>
        <w:br/>
        <w:t>Keterangan lebih lanjut klik </w:t>
      </w:r>
      <w:hyperlink r:id="rId8" w:anchor="ixzz32Kypcwbh" w:history="1">
        <w:r w:rsidRPr="003C32A2">
          <w:rPr>
            <w:rFonts w:ascii="Helvetica" w:eastAsia="Times New Roman" w:hAnsi="Helvetica" w:cs="Helvetica"/>
            <w:color w:val="003399"/>
            <w:sz w:val="21"/>
            <w:szCs w:val="21"/>
            <w:lang w:eastAsia="id-ID"/>
          </w:rPr>
          <w:t>http://www.tanyapedia.com/apa-itu-smtp-simple-mail-transfer-protocol/#ixzz32Kypcwbh</w:t>
        </w:r>
      </w:hyperlink>
      <w:r w:rsidRPr="003C32A2">
        <w:rPr>
          <w:rFonts w:ascii="Helvetica" w:eastAsia="Times New Roman" w:hAnsi="Helvetica" w:cs="Helvetica"/>
          <w:color w:val="000000"/>
          <w:sz w:val="21"/>
          <w:szCs w:val="21"/>
          <w:lang w:eastAsia="id-ID"/>
        </w:rPr>
        <w:t> </w:t>
      </w:r>
      <w:r w:rsidRPr="003C32A2">
        <w:rPr>
          <w:rFonts w:ascii="Helvetica" w:eastAsia="Times New Roman" w:hAnsi="Helvetica" w:cs="Helvetica"/>
          <w:color w:val="000000"/>
          <w:sz w:val="21"/>
          <w:szCs w:val="21"/>
          <w:lang w:eastAsia="id-ID"/>
        </w:rPr>
        <w:br/>
        <w:t>Follow us: </w:t>
      </w:r>
      <w:hyperlink r:id="rId9" w:tgtFrame="_blank" w:history="1">
        <w:r w:rsidRPr="003C32A2">
          <w:rPr>
            <w:rFonts w:ascii="Helvetica" w:eastAsia="Times New Roman" w:hAnsi="Helvetica" w:cs="Helvetica"/>
            <w:color w:val="0088CC"/>
            <w:sz w:val="21"/>
            <w:szCs w:val="21"/>
            <w:lang w:eastAsia="id-ID"/>
          </w:rPr>
          <w:t>@tanyapedia on Twitter</w:t>
        </w:r>
      </w:hyperlink>
      <w:r w:rsidRPr="003C32A2">
        <w:rPr>
          <w:rFonts w:ascii="Helvetica" w:eastAsia="Times New Roman" w:hAnsi="Helvetica" w:cs="Helvetica"/>
          <w:color w:val="000000"/>
          <w:sz w:val="21"/>
          <w:szCs w:val="21"/>
          <w:lang w:eastAsia="id-ID"/>
        </w:rPr>
        <w:t> | </w:t>
      </w:r>
      <w:hyperlink r:id="rId10" w:tgtFrame="_blank" w:history="1">
        <w:r w:rsidRPr="003C32A2">
          <w:rPr>
            <w:rFonts w:ascii="Helvetica" w:eastAsia="Times New Roman" w:hAnsi="Helvetica" w:cs="Helvetica"/>
            <w:color w:val="0088CC"/>
            <w:sz w:val="21"/>
            <w:szCs w:val="21"/>
            <w:lang w:eastAsia="id-ID"/>
          </w:rPr>
          <w:t>tanyapedia on Facebook</w:t>
        </w:r>
      </w:hyperlink>
    </w:p>
    <w:sectPr w:rsidR="003C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90"/>
    <w:rsid w:val="003C32A2"/>
    <w:rsid w:val="006A6CB2"/>
    <w:rsid w:val="00746190"/>
    <w:rsid w:val="00B775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F45CE-5990-4C85-9C26-ABB2CE1D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6190"/>
    <w:rPr>
      <w:color w:val="0000FF"/>
      <w:u w:val="single"/>
    </w:rPr>
  </w:style>
  <w:style w:type="character" w:customStyle="1" w:styleId="msoins0">
    <w:name w:val="msoins"/>
    <w:basedOn w:val="DefaultParagraphFont"/>
    <w:rsid w:val="00746190"/>
  </w:style>
  <w:style w:type="paragraph" w:styleId="NormalWeb">
    <w:name w:val="Normal (Web)"/>
    <w:basedOn w:val="Normal"/>
    <w:uiPriority w:val="99"/>
    <w:semiHidden/>
    <w:unhideWhenUsed/>
    <w:rsid w:val="003C32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C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121604">
      <w:bodyDiv w:val="1"/>
      <w:marLeft w:val="0"/>
      <w:marRight w:val="0"/>
      <w:marTop w:val="0"/>
      <w:marBottom w:val="0"/>
      <w:divBdr>
        <w:top w:val="none" w:sz="0" w:space="0" w:color="auto"/>
        <w:left w:val="none" w:sz="0" w:space="0" w:color="auto"/>
        <w:bottom w:val="none" w:sz="0" w:space="0" w:color="auto"/>
        <w:right w:val="none" w:sz="0" w:space="0" w:color="auto"/>
      </w:divBdr>
    </w:div>
    <w:div w:id="1066150386">
      <w:bodyDiv w:val="1"/>
      <w:marLeft w:val="0"/>
      <w:marRight w:val="0"/>
      <w:marTop w:val="0"/>
      <w:marBottom w:val="0"/>
      <w:divBdr>
        <w:top w:val="none" w:sz="0" w:space="0" w:color="auto"/>
        <w:left w:val="none" w:sz="0" w:space="0" w:color="auto"/>
        <w:bottom w:val="none" w:sz="0" w:space="0" w:color="auto"/>
        <w:right w:val="none" w:sz="0" w:space="0" w:color="auto"/>
      </w:divBdr>
      <w:divsChild>
        <w:div w:id="1256092110">
          <w:marLeft w:val="0"/>
          <w:marRight w:val="0"/>
          <w:marTop w:val="0"/>
          <w:marBottom w:val="0"/>
          <w:divBdr>
            <w:top w:val="none" w:sz="0" w:space="0" w:color="auto"/>
            <w:left w:val="none" w:sz="0" w:space="0" w:color="auto"/>
            <w:bottom w:val="none" w:sz="0" w:space="0" w:color="auto"/>
            <w:right w:val="none" w:sz="0" w:space="0" w:color="auto"/>
          </w:divBdr>
          <w:divsChild>
            <w:div w:id="1775632446">
              <w:marLeft w:val="0"/>
              <w:marRight w:val="0"/>
              <w:marTop w:val="0"/>
              <w:marBottom w:val="0"/>
              <w:divBdr>
                <w:top w:val="none" w:sz="0" w:space="0" w:color="auto"/>
                <w:left w:val="none" w:sz="0" w:space="0" w:color="auto"/>
                <w:bottom w:val="none" w:sz="0" w:space="0" w:color="auto"/>
                <w:right w:val="none" w:sz="0" w:space="0" w:color="auto"/>
              </w:divBdr>
            </w:div>
          </w:divsChild>
        </w:div>
        <w:div w:id="85687384">
          <w:marLeft w:val="0"/>
          <w:marRight w:val="0"/>
          <w:marTop w:val="75"/>
          <w:marBottom w:val="75"/>
          <w:divBdr>
            <w:top w:val="none" w:sz="0" w:space="0" w:color="auto"/>
            <w:left w:val="none" w:sz="0" w:space="0" w:color="auto"/>
            <w:bottom w:val="none" w:sz="0" w:space="0" w:color="auto"/>
            <w:right w:val="none" w:sz="0" w:space="0" w:color="auto"/>
          </w:divBdr>
        </w:div>
        <w:div w:id="1518158474">
          <w:marLeft w:val="0"/>
          <w:marRight w:val="0"/>
          <w:marTop w:val="75"/>
          <w:marBottom w:val="75"/>
          <w:divBdr>
            <w:top w:val="none" w:sz="0" w:space="0" w:color="auto"/>
            <w:left w:val="none" w:sz="0" w:space="0" w:color="auto"/>
            <w:bottom w:val="none" w:sz="0" w:space="0" w:color="auto"/>
            <w:right w:val="none" w:sz="0" w:space="0" w:color="auto"/>
          </w:divBdr>
        </w:div>
        <w:div w:id="1411342637">
          <w:marLeft w:val="0"/>
          <w:marRight w:val="0"/>
          <w:marTop w:val="75"/>
          <w:marBottom w:val="75"/>
          <w:divBdr>
            <w:top w:val="none" w:sz="0" w:space="0" w:color="auto"/>
            <w:left w:val="none" w:sz="0" w:space="0" w:color="auto"/>
            <w:bottom w:val="none" w:sz="0" w:space="0" w:color="auto"/>
            <w:right w:val="none" w:sz="0" w:space="0" w:color="auto"/>
          </w:divBdr>
        </w:div>
        <w:div w:id="390931505">
          <w:marLeft w:val="0"/>
          <w:marRight w:val="0"/>
          <w:marTop w:val="75"/>
          <w:marBottom w:val="75"/>
          <w:divBdr>
            <w:top w:val="none" w:sz="0" w:space="0" w:color="auto"/>
            <w:left w:val="none" w:sz="0" w:space="0" w:color="auto"/>
            <w:bottom w:val="none" w:sz="0" w:space="0" w:color="auto"/>
            <w:right w:val="none" w:sz="0" w:space="0" w:color="auto"/>
          </w:divBdr>
        </w:div>
        <w:div w:id="2040817017">
          <w:marLeft w:val="0"/>
          <w:marRight w:val="0"/>
          <w:marTop w:val="75"/>
          <w:marBottom w:val="75"/>
          <w:divBdr>
            <w:top w:val="none" w:sz="0" w:space="0" w:color="auto"/>
            <w:left w:val="none" w:sz="0" w:space="0" w:color="auto"/>
            <w:bottom w:val="none" w:sz="0" w:space="0" w:color="auto"/>
            <w:right w:val="none" w:sz="0" w:space="0" w:color="auto"/>
          </w:divBdr>
        </w:div>
        <w:div w:id="190456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yapedia.com/apa-itu-smtp-simple-mail-transfer-protocol/" TargetMode="External"/><Relationship Id="rId3" Type="http://schemas.openxmlformats.org/officeDocument/2006/relationships/webSettings" Target="webSettings.xml"/><Relationship Id="rId7" Type="http://schemas.openxmlformats.org/officeDocument/2006/relationships/hyperlink" Target="http://chapila.com/komputer/perangkat-lunak-kompute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apila.com/komputer/pengertian-komputer-menurut-berbagai-sumber.html" TargetMode="External"/><Relationship Id="rId11" Type="http://schemas.openxmlformats.org/officeDocument/2006/relationships/fontTable" Target="fontTable.xml"/><Relationship Id="rId5" Type="http://schemas.openxmlformats.org/officeDocument/2006/relationships/hyperlink" Target="http://chapila.com/internet/manfaat-internet-secara-umum.html" TargetMode="External"/><Relationship Id="rId10" Type="http://schemas.openxmlformats.org/officeDocument/2006/relationships/hyperlink" Target="http://ec.tynt.com/b/rf?id=dmMKGcn2Or4Qsfacwqm_6l&amp;u=tanyapedia" TargetMode="External"/><Relationship Id="rId4" Type="http://schemas.openxmlformats.org/officeDocument/2006/relationships/hyperlink" Target="http://chapila.com/internet/manfaat-internet-secara-umum.html" TargetMode="External"/><Relationship Id="rId9" Type="http://schemas.openxmlformats.org/officeDocument/2006/relationships/hyperlink" Target="http://ec.tynt.com/b/rw?id=dmMKGcn2Or4Qsfacwqm_6l&amp;u=tanya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2014-05-21T08:00:00Z</dcterms:created>
  <dcterms:modified xsi:type="dcterms:W3CDTF">2014-05-21T09:40:00Z</dcterms:modified>
</cp:coreProperties>
</file>